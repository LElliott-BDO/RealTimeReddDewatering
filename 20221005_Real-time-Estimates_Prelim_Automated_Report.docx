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91C8" w14:textId="77777777" w:rsidR="0088230F" w:rsidRDefault="0034694B">
      <w:pPr>
        <w:pStyle w:val="Title"/>
      </w:pPr>
      <w:r>
        <w:t>PRELIMINARY DATA: Real-time SRWC Redd Dewatering Estimates</w:t>
      </w:r>
    </w:p>
    <w:p w14:paraId="7C9791C9" w14:textId="77777777" w:rsidR="0088230F" w:rsidRDefault="0034694B">
      <w:pPr>
        <w:pStyle w:val="Author"/>
      </w:pPr>
      <w:r>
        <w:t>BDO Science Division</w:t>
      </w:r>
    </w:p>
    <w:p w14:paraId="7C9791CA" w14:textId="77777777" w:rsidR="0088230F" w:rsidRDefault="0034694B">
      <w:pPr>
        <w:pStyle w:val="Date"/>
      </w:pPr>
      <w:r>
        <w:t>05 October, 2022</w:t>
      </w:r>
    </w:p>
    <w:p w14:paraId="7C9791CC" w14:textId="77777777" w:rsidR="0088230F" w:rsidRDefault="0034694B">
      <w:pPr>
        <w:pStyle w:val="BodyText"/>
      </w:pPr>
      <w:r>
        <w:t xml:space="preserve">This script constructs real-time winter-run redd dewatering estimates based on most recent data available from CDFW (October 5, 2022). Data are also available in the YYYY Winter-run Data file.xls online at </w:t>
      </w:r>
      <w:hyperlink r:id="rId7">
        <w:r>
          <w:rPr>
            <w:rStyle w:val="Hyperlink"/>
          </w:rPr>
          <w:t>calfish.org</w:t>
        </w:r>
      </w:hyperlink>
      <w:r>
        <w:t>, but these may not reflect the most recent updates.</w:t>
      </w:r>
    </w:p>
    <w:p w14:paraId="7C9791CD" w14:textId="77777777" w:rsidR="0088230F" w:rsidRDefault="0034694B">
      <w:pPr>
        <w:pStyle w:val="BodyText"/>
      </w:pPr>
      <w:r>
        <w:t>Please note that all data are preliminary until data collection is finalized. Likewise, there are uncertainties with forecasts which may lead to changes in proposed operations.</w:t>
      </w:r>
    </w:p>
    <w:p w14:paraId="7C9791D1" w14:textId="77777777" w:rsidR="0088230F" w:rsidRDefault="0034694B">
      <w:pPr>
        <w:pStyle w:val="Heading1"/>
      </w:pPr>
      <w:bookmarkStart w:id="0" w:name="current-redd-count"/>
      <w:r>
        <w:t>Current Redd Count</w:t>
      </w:r>
    </w:p>
    <w:p w14:paraId="7C9791D2" w14:textId="68831310" w:rsidR="0088230F" w:rsidRDefault="0034694B">
      <w:pPr>
        <w:pStyle w:val="FirstParagraph"/>
      </w:pPr>
      <w:r>
        <w:t xml:space="preserve">As of September 12, 2022, the unexpanded </w:t>
      </w:r>
      <w:proofErr w:type="spellStart"/>
      <w:r>
        <w:t>redd</w:t>
      </w:r>
      <w:proofErr w:type="spellEnd"/>
      <w:r>
        <w:t xml:space="preserve"> count is </w:t>
      </w:r>
      <w:r w:rsidR="004448EF">
        <w:rPr>
          <w:b/>
          <w:bCs/>
        </w:rPr>
        <w:t>105</w:t>
      </w:r>
      <w:r w:rsidR="004448EF">
        <w:rPr>
          <w:b/>
          <w:bCs/>
        </w:rPr>
        <w:t>9</w:t>
      </w:r>
      <w:r w:rsidR="004448EF">
        <w:t xml:space="preserve"> </w:t>
      </w:r>
      <w:r>
        <w:t xml:space="preserve">Winter-run </w:t>
      </w:r>
      <w:proofErr w:type="spellStart"/>
      <w:r>
        <w:t>redds</w:t>
      </w:r>
      <w:proofErr w:type="spellEnd"/>
      <w:r>
        <w:t>.</w:t>
      </w:r>
      <w:r w:rsidR="004448EF">
        <w:t xml:space="preserve"> </w:t>
      </w:r>
      <w:proofErr w:type="gramStart"/>
      <w:r>
        <w:t>It</w:t>
      </w:r>
      <w:proofErr w:type="gramEnd"/>
      <w:r>
        <w:t xml:space="preserve"> is important to note that until data collection is completed for the year this is the </w:t>
      </w:r>
      <w:r>
        <w:rPr>
          <w:b/>
          <w:bCs/>
        </w:rPr>
        <w:t>minimum</w:t>
      </w:r>
      <w:r>
        <w:t xml:space="preserve"> 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1794 redds using average expansion on data this year, and using this value, 17.94 redds dewatered would be at the 1% take level.</w:t>
      </w:r>
    </w:p>
    <w:p w14:paraId="7C9791D3" w14:textId="77777777" w:rsidR="0088230F" w:rsidRDefault="0034694B">
      <w:pPr>
        <w:pStyle w:val="BodyText"/>
      </w:pPr>
      <w:r>
        <w:t xml:space="preserve">As of October 5, 2022, </w:t>
      </w:r>
      <w:r>
        <w:rPr>
          <w:b/>
          <w:bCs/>
        </w:rPr>
        <w:t>39</w:t>
      </w:r>
      <w:r>
        <w:t xml:space="preserve"> Winter-run redds have </w:t>
      </w:r>
      <w:r>
        <w:rPr>
          <w:b/>
          <w:bCs/>
        </w:rPr>
        <w:t>emerged</w:t>
      </w:r>
      <w:r>
        <w:t xml:space="preserve"> and </w:t>
      </w:r>
      <w:r>
        <w:rPr>
          <w:b/>
          <w:bCs/>
        </w:rPr>
        <w:t>3</w:t>
      </w:r>
      <w:r>
        <w:t xml:space="preserve"> have been </w:t>
      </w:r>
      <w:r>
        <w:rPr>
          <w:b/>
          <w:bCs/>
        </w:rPr>
        <w:t>dewatered</w:t>
      </w:r>
      <w:r>
        <w:t xml:space="preserve">. This leaves </w:t>
      </w:r>
      <w:r>
        <w:rPr>
          <w:b/>
          <w:bCs/>
        </w:rPr>
        <w:t>10</w:t>
      </w:r>
      <w:r>
        <w:t xml:space="preserve"> shallow water redds of concern.</w:t>
      </w:r>
    </w:p>
    <w:p w14:paraId="7C9791D4" w14:textId="077F448D" w:rsidR="0088230F" w:rsidRDefault="0034694B">
      <w:pPr>
        <w:pStyle w:val="BodyText"/>
      </w:pPr>
      <w:r>
        <w:t xml:space="preserve">In addition, </w:t>
      </w:r>
      <w:r>
        <w:rPr>
          <w:b/>
          <w:bCs/>
        </w:rPr>
        <w:t>79</w:t>
      </w:r>
      <w:r>
        <w:t xml:space="preserve"> wild adult </w:t>
      </w:r>
      <w:r w:rsidR="007E0668">
        <w:t>female</w:t>
      </w:r>
      <w:r w:rsidR="0046730B">
        <w:t xml:space="preserve"> </w:t>
      </w:r>
      <w:r>
        <w:t xml:space="preserve">WRCS were </w:t>
      </w:r>
      <w:r w:rsidR="00297F79">
        <w:t xml:space="preserve">collected </w:t>
      </w:r>
      <w:r w:rsidR="00D102B9">
        <w:t xml:space="preserve">for </w:t>
      </w:r>
      <w:r>
        <w:t xml:space="preserve">hatchery </w:t>
      </w:r>
      <w:proofErr w:type="spellStart"/>
      <w:r w:rsidR="00D102B9">
        <w:t>broodstock</w:t>
      </w:r>
      <w:proofErr w:type="spellEnd"/>
      <w:r w:rsidR="00D102B9">
        <w:t xml:space="preserve"> to meet increased production goals this year</w:t>
      </w:r>
      <w:r>
        <w:t>.</w:t>
      </w:r>
    </w:p>
    <w:p w14:paraId="7C9791D5" w14:textId="77777777" w:rsidR="0088230F" w:rsidRDefault="0034694B">
      <w:pPr>
        <w:pStyle w:val="Heading1"/>
      </w:pPr>
      <w:bookmarkStart w:id="1" w:name="table"/>
      <w:bookmarkEnd w:id="0"/>
      <w:r>
        <w:t>Table</w:t>
      </w:r>
    </w:p>
    <w:p w14:paraId="7C9791D6" w14:textId="7BB59868" w:rsidR="0088230F" w:rsidRDefault="0034694B">
      <w:pPr>
        <w:pStyle w:val="FirstParagraph"/>
      </w:pPr>
      <w:r>
        <w:rPr>
          <w:b/>
          <w:bCs/>
        </w:rPr>
        <w:t>Table 1.</w:t>
      </w:r>
      <w:r>
        <w:t xml:space="preserve"> Average September Keswick (KES) Flow, monthly flows for September and October (in cfs), total Sept-Oct volume (in TAF), estimated numbers of SRWC redds dewatered, and percent of population that would be lost under each of the proposed alternatives. Redd dewatering is considered at the actual or estimated dewatering flow and with a 100 cfs buffer applied to the actual/estimated dewatering flow. Percentage of the population lost is based on the September 12, </w:t>
      </w:r>
      <w:proofErr w:type="gramStart"/>
      <w:r>
        <w:t>2022</w:t>
      </w:r>
      <w:proofErr w:type="gramEnd"/>
      <w:r>
        <w:t xml:space="preserve"> count of 1055 Winter-run redds and updated redd counts may be available soon.</w:t>
      </w:r>
    </w:p>
    <w:p w14:paraId="00A4D28F" w14:textId="77777777" w:rsidR="00E15A87" w:rsidRPr="00E15A87" w:rsidRDefault="00E15A87" w:rsidP="00E15A87">
      <w:pPr>
        <w:pStyle w:val="BodyText"/>
      </w:pPr>
    </w:p>
    <w:tbl>
      <w:tblPr>
        <w:tblStyle w:val="Table"/>
        <w:tblW w:w="0" w:type="auto"/>
        <w:tblLook w:val="0020" w:firstRow="1" w:lastRow="0" w:firstColumn="0" w:lastColumn="0" w:noHBand="0" w:noVBand="0"/>
      </w:tblPr>
      <w:tblGrid>
        <w:gridCol w:w="3957"/>
        <w:gridCol w:w="748"/>
        <w:gridCol w:w="222"/>
        <w:gridCol w:w="748"/>
      </w:tblGrid>
      <w:tr w:rsidR="00E15A87" w14:paraId="7C9791DA" w14:textId="77777777" w:rsidTr="007A7B0D">
        <w:trPr>
          <w:cnfStyle w:val="100000000000" w:firstRow="1" w:lastRow="0" w:firstColumn="0" w:lastColumn="0" w:oddVBand="0" w:evenVBand="0" w:oddHBand="0" w:evenHBand="0" w:firstRowFirstColumn="0" w:firstRowLastColumn="0" w:lastRowFirstColumn="0" w:lastRowLastColumn="0"/>
          <w:tblHeader/>
        </w:trPr>
        <w:tc>
          <w:tcPr>
            <w:tcW w:w="0" w:type="auto"/>
          </w:tcPr>
          <w:p w14:paraId="7C9791D7" w14:textId="77777777" w:rsidR="00E15A87" w:rsidRDefault="00E15A87">
            <w:pPr>
              <w:pStyle w:val="Compact"/>
            </w:pPr>
            <w:r>
              <w:lastRenderedPageBreak/>
              <w:t>Metric</w:t>
            </w:r>
          </w:p>
        </w:tc>
        <w:tc>
          <w:tcPr>
            <w:tcW w:w="0" w:type="auto"/>
          </w:tcPr>
          <w:p w14:paraId="7C9791D8" w14:textId="77777777" w:rsidR="00E15A87" w:rsidRDefault="00E15A87">
            <w:pPr>
              <w:pStyle w:val="Compact"/>
            </w:pPr>
            <w:r>
              <w:t>Alt7</w:t>
            </w:r>
          </w:p>
        </w:tc>
        <w:tc>
          <w:tcPr>
            <w:tcW w:w="0" w:type="auto"/>
          </w:tcPr>
          <w:p w14:paraId="44F96A0E" w14:textId="77777777" w:rsidR="00E15A87" w:rsidRDefault="00E15A87">
            <w:pPr>
              <w:pStyle w:val="Compact"/>
            </w:pPr>
          </w:p>
        </w:tc>
        <w:tc>
          <w:tcPr>
            <w:tcW w:w="0" w:type="auto"/>
          </w:tcPr>
          <w:p w14:paraId="7C9791D9" w14:textId="63797138" w:rsidR="00E15A87" w:rsidRDefault="00E15A87">
            <w:pPr>
              <w:pStyle w:val="Compact"/>
            </w:pPr>
            <w:r>
              <w:t>Alt8</w:t>
            </w:r>
          </w:p>
        </w:tc>
      </w:tr>
      <w:tr w:rsidR="00E15A87" w14:paraId="7C9791DE" w14:textId="77777777" w:rsidTr="007A7B0D">
        <w:tc>
          <w:tcPr>
            <w:tcW w:w="0" w:type="auto"/>
          </w:tcPr>
          <w:p w14:paraId="7C9791DB" w14:textId="77777777" w:rsidR="00E15A87" w:rsidRDefault="00E15A87">
            <w:pPr>
              <w:pStyle w:val="Compact"/>
            </w:pPr>
            <w:r>
              <w:t>Avg Sept Flow (cfs)</w:t>
            </w:r>
          </w:p>
        </w:tc>
        <w:tc>
          <w:tcPr>
            <w:tcW w:w="0" w:type="auto"/>
          </w:tcPr>
          <w:p w14:paraId="7C9791DC" w14:textId="77777777" w:rsidR="00E15A87" w:rsidRDefault="00E15A87">
            <w:pPr>
              <w:pStyle w:val="Compact"/>
            </w:pPr>
            <w:r>
              <w:t>4150</w:t>
            </w:r>
          </w:p>
        </w:tc>
        <w:tc>
          <w:tcPr>
            <w:tcW w:w="0" w:type="auto"/>
          </w:tcPr>
          <w:p w14:paraId="4D553518" w14:textId="77777777" w:rsidR="00E15A87" w:rsidRDefault="00E15A87">
            <w:pPr>
              <w:pStyle w:val="Compact"/>
            </w:pPr>
          </w:p>
        </w:tc>
        <w:tc>
          <w:tcPr>
            <w:tcW w:w="0" w:type="auto"/>
          </w:tcPr>
          <w:p w14:paraId="7C9791DD" w14:textId="6C567F0E" w:rsidR="00E15A87" w:rsidRDefault="00E15A87">
            <w:pPr>
              <w:pStyle w:val="Compact"/>
            </w:pPr>
            <w:r>
              <w:t>4150</w:t>
            </w:r>
          </w:p>
        </w:tc>
      </w:tr>
      <w:tr w:rsidR="00E15A87" w14:paraId="7C9791E2" w14:textId="77777777" w:rsidTr="007A7B0D">
        <w:tc>
          <w:tcPr>
            <w:tcW w:w="0" w:type="auto"/>
          </w:tcPr>
          <w:p w14:paraId="7C9791DF" w14:textId="77777777" w:rsidR="00E15A87" w:rsidRDefault="00E15A87">
            <w:pPr>
              <w:pStyle w:val="Compact"/>
            </w:pPr>
            <w:r>
              <w:t>Avg Oct Flow (cfs)</w:t>
            </w:r>
          </w:p>
        </w:tc>
        <w:tc>
          <w:tcPr>
            <w:tcW w:w="0" w:type="auto"/>
          </w:tcPr>
          <w:p w14:paraId="7C9791E0" w14:textId="77777777" w:rsidR="00E15A87" w:rsidRDefault="00E15A87">
            <w:pPr>
              <w:pStyle w:val="Compact"/>
            </w:pPr>
            <w:r>
              <w:t>3779</w:t>
            </w:r>
          </w:p>
        </w:tc>
        <w:tc>
          <w:tcPr>
            <w:tcW w:w="0" w:type="auto"/>
          </w:tcPr>
          <w:p w14:paraId="3367D9E4" w14:textId="77777777" w:rsidR="00E15A87" w:rsidRDefault="00E15A87">
            <w:pPr>
              <w:pStyle w:val="Compact"/>
            </w:pPr>
          </w:p>
        </w:tc>
        <w:tc>
          <w:tcPr>
            <w:tcW w:w="0" w:type="auto"/>
          </w:tcPr>
          <w:p w14:paraId="7C9791E1" w14:textId="4A978F78" w:rsidR="00E15A87" w:rsidRDefault="00E15A87">
            <w:pPr>
              <w:pStyle w:val="Compact"/>
            </w:pPr>
            <w:r>
              <w:t>3921</w:t>
            </w:r>
          </w:p>
        </w:tc>
      </w:tr>
      <w:tr w:rsidR="00E15A87" w14:paraId="7C9791E6" w14:textId="77777777" w:rsidTr="007A7B0D">
        <w:tc>
          <w:tcPr>
            <w:tcW w:w="0" w:type="auto"/>
          </w:tcPr>
          <w:p w14:paraId="7C9791E3" w14:textId="77777777" w:rsidR="00E15A87" w:rsidRDefault="00E15A87">
            <w:pPr>
              <w:pStyle w:val="Compact"/>
            </w:pPr>
            <w:r>
              <w:t>Total Sept-Oct Flow (TAF)</w:t>
            </w:r>
          </w:p>
        </w:tc>
        <w:tc>
          <w:tcPr>
            <w:tcW w:w="0" w:type="auto"/>
          </w:tcPr>
          <w:p w14:paraId="7C9791E4" w14:textId="77777777" w:rsidR="00E15A87" w:rsidRDefault="00E15A87">
            <w:pPr>
              <w:pStyle w:val="Compact"/>
            </w:pPr>
            <w:r>
              <w:t>479</w:t>
            </w:r>
          </w:p>
        </w:tc>
        <w:tc>
          <w:tcPr>
            <w:tcW w:w="0" w:type="auto"/>
          </w:tcPr>
          <w:p w14:paraId="0F779F4C" w14:textId="77777777" w:rsidR="00E15A87" w:rsidRDefault="00E15A87">
            <w:pPr>
              <w:pStyle w:val="Compact"/>
            </w:pPr>
          </w:p>
        </w:tc>
        <w:tc>
          <w:tcPr>
            <w:tcW w:w="0" w:type="auto"/>
          </w:tcPr>
          <w:p w14:paraId="7C9791E5" w14:textId="53BCDD03" w:rsidR="00E15A87" w:rsidRDefault="00E15A87">
            <w:pPr>
              <w:pStyle w:val="Compact"/>
            </w:pPr>
            <w:r>
              <w:t>488</w:t>
            </w:r>
          </w:p>
        </w:tc>
      </w:tr>
      <w:tr w:rsidR="00E15A87" w14:paraId="7C9791EA" w14:textId="77777777" w:rsidTr="007A7B0D">
        <w:tc>
          <w:tcPr>
            <w:tcW w:w="0" w:type="auto"/>
          </w:tcPr>
          <w:p w14:paraId="7C9791E7" w14:textId="77777777" w:rsidR="00E15A87" w:rsidRDefault="00E15A87">
            <w:pPr>
              <w:pStyle w:val="Compact"/>
            </w:pPr>
            <w:r>
              <w:t>Redds dewatered</w:t>
            </w:r>
          </w:p>
        </w:tc>
        <w:tc>
          <w:tcPr>
            <w:tcW w:w="0" w:type="auto"/>
          </w:tcPr>
          <w:p w14:paraId="7C9791E8" w14:textId="77777777" w:rsidR="00E15A87" w:rsidRDefault="00E15A87">
            <w:pPr>
              <w:pStyle w:val="Compact"/>
            </w:pPr>
            <w:r>
              <w:t>5</w:t>
            </w:r>
          </w:p>
        </w:tc>
        <w:tc>
          <w:tcPr>
            <w:tcW w:w="0" w:type="auto"/>
          </w:tcPr>
          <w:p w14:paraId="1F9760DF" w14:textId="77777777" w:rsidR="00E15A87" w:rsidRDefault="00E15A87">
            <w:pPr>
              <w:pStyle w:val="Compact"/>
            </w:pPr>
          </w:p>
        </w:tc>
        <w:tc>
          <w:tcPr>
            <w:tcW w:w="0" w:type="auto"/>
          </w:tcPr>
          <w:p w14:paraId="7C9791E9" w14:textId="681242BE" w:rsidR="00E15A87" w:rsidRDefault="00E15A87">
            <w:pPr>
              <w:pStyle w:val="Compact"/>
            </w:pPr>
            <w:r>
              <w:t>3</w:t>
            </w:r>
          </w:p>
        </w:tc>
      </w:tr>
      <w:tr w:rsidR="00E15A87" w14:paraId="7C9791EE" w14:textId="77777777" w:rsidTr="007A7B0D">
        <w:tc>
          <w:tcPr>
            <w:tcW w:w="0" w:type="auto"/>
          </w:tcPr>
          <w:p w14:paraId="7C9791EB" w14:textId="77777777" w:rsidR="00E15A87" w:rsidRDefault="00E15A87">
            <w:pPr>
              <w:pStyle w:val="Compact"/>
            </w:pPr>
            <w:r>
              <w:t>Percent Lost</w:t>
            </w:r>
          </w:p>
        </w:tc>
        <w:tc>
          <w:tcPr>
            <w:tcW w:w="0" w:type="auto"/>
          </w:tcPr>
          <w:p w14:paraId="7C9791EC" w14:textId="77777777" w:rsidR="00E15A87" w:rsidRDefault="00E15A87">
            <w:pPr>
              <w:pStyle w:val="Compact"/>
            </w:pPr>
            <w:r>
              <w:t>0.5</w:t>
            </w:r>
          </w:p>
        </w:tc>
        <w:tc>
          <w:tcPr>
            <w:tcW w:w="0" w:type="auto"/>
          </w:tcPr>
          <w:p w14:paraId="76A799A4" w14:textId="77777777" w:rsidR="00E15A87" w:rsidRDefault="00E15A87">
            <w:pPr>
              <w:pStyle w:val="Compact"/>
            </w:pPr>
          </w:p>
        </w:tc>
        <w:tc>
          <w:tcPr>
            <w:tcW w:w="0" w:type="auto"/>
          </w:tcPr>
          <w:p w14:paraId="7C9791ED" w14:textId="4EED0A0E" w:rsidR="00E15A87" w:rsidRDefault="00E15A87">
            <w:pPr>
              <w:pStyle w:val="Compact"/>
            </w:pPr>
            <w:r>
              <w:t>0.3</w:t>
            </w:r>
          </w:p>
        </w:tc>
      </w:tr>
      <w:tr w:rsidR="00E15A87" w14:paraId="7C9791F2" w14:textId="77777777" w:rsidTr="007A7B0D">
        <w:tc>
          <w:tcPr>
            <w:tcW w:w="0" w:type="auto"/>
          </w:tcPr>
          <w:p w14:paraId="7C9791EF" w14:textId="77777777" w:rsidR="00E15A87" w:rsidRDefault="00E15A87">
            <w:pPr>
              <w:pStyle w:val="Compact"/>
            </w:pPr>
            <w:r>
              <w:t>Redds dewatered (w/ 100cfs buffer)</w:t>
            </w:r>
          </w:p>
        </w:tc>
        <w:tc>
          <w:tcPr>
            <w:tcW w:w="0" w:type="auto"/>
          </w:tcPr>
          <w:p w14:paraId="7C9791F0" w14:textId="77777777" w:rsidR="00E15A87" w:rsidRDefault="00E15A87">
            <w:pPr>
              <w:pStyle w:val="Compact"/>
            </w:pPr>
            <w:r>
              <w:t>6</w:t>
            </w:r>
          </w:p>
        </w:tc>
        <w:tc>
          <w:tcPr>
            <w:tcW w:w="0" w:type="auto"/>
          </w:tcPr>
          <w:p w14:paraId="480BA953" w14:textId="77777777" w:rsidR="00E15A87" w:rsidRDefault="00E15A87">
            <w:pPr>
              <w:pStyle w:val="Compact"/>
            </w:pPr>
          </w:p>
        </w:tc>
        <w:tc>
          <w:tcPr>
            <w:tcW w:w="0" w:type="auto"/>
          </w:tcPr>
          <w:p w14:paraId="7C9791F1" w14:textId="3EEDE8E0" w:rsidR="00E15A87" w:rsidRDefault="00E15A87">
            <w:pPr>
              <w:pStyle w:val="Compact"/>
            </w:pPr>
            <w:r>
              <w:t>5</w:t>
            </w:r>
          </w:p>
        </w:tc>
      </w:tr>
      <w:tr w:rsidR="00E15A87" w14:paraId="7C9791F6" w14:textId="77777777" w:rsidTr="007A7B0D">
        <w:tc>
          <w:tcPr>
            <w:tcW w:w="0" w:type="auto"/>
          </w:tcPr>
          <w:p w14:paraId="7C9791F3" w14:textId="77777777" w:rsidR="00E15A87" w:rsidRDefault="00E15A87">
            <w:pPr>
              <w:pStyle w:val="Compact"/>
            </w:pPr>
            <w:r>
              <w:t>Percent Lost (w/ 100cfs buffer)</w:t>
            </w:r>
          </w:p>
        </w:tc>
        <w:tc>
          <w:tcPr>
            <w:tcW w:w="0" w:type="auto"/>
          </w:tcPr>
          <w:p w14:paraId="7C9791F4" w14:textId="77777777" w:rsidR="00E15A87" w:rsidRDefault="00E15A87">
            <w:pPr>
              <w:pStyle w:val="Compact"/>
            </w:pPr>
            <w:r>
              <w:t>0.6</w:t>
            </w:r>
          </w:p>
        </w:tc>
        <w:tc>
          <w:tcPr>
            <w:tcW w:w="0" w:type="auto"/>
          </w:tcPr>
          <w:p w14:paraId="666DC9F8" w14:textId="77777777" w:rsidR="00E15A87" w:rsidRDefault="00E15A87">
            <w:pPr>
              <w:pStyle w:val="Compact"/>
            </w:pPr>
          </w:p>
        </w:tc>
        <w:tc>
          <w:tcPr>
            <w:tcW w:w="0" w:type="auto"/>
          </w:tcPr>
          <w:p w14:paraId="7C9791F5" w14:textId="796658E9" w:rsidR="00E15A87" w:rsidRDefault="00E15A87">
            <w:pPr>
              <w:pStyle w:val="Compact"/>
            </w:pPr>
            <w:r>
              <w:t>0.5</w:t>
            </w:r>
          </w:p>
        </w:tc>
      </w:tr>
    </w:tbl>
    <w:p w14:paraId="7C9791F7" w14:textId="77777777" w:rsidR="0088230F" w:rsidRDefault="0034694B">
      <w:pPr>
        <w:pStyle w:val="Heading1"/>
      </w:pPr>
      <w:bookmarkStart w:id="2" w:name="plots"/>
      <w:bookmarkEnd w:id="1"/>
      <w:r>
        <w:t>Plots</w:t>
      </w:r>
    </w:p>
    <w:p w14:paraId="7C9791F8" w14:textId="425229BF" w:rsidR="0088230F" w:rsidRDefault="00E15A87">
      <w:pPr>
        <w:pStyle w:val="FirstParagraph"/>
      </w:pPr>
      <w:r>
        <w:rPr>
          <w:noProof/>
        </w:rPr>
        <w:drawing>
          <wp:inline distT="0" distB="0" distL="0" distR="0" wp14:anchorId="651859E1" wp14:editId="4D5630CA">
            <wp:extent cx="5943600" cy="3667760"/>
            <wp:effectExtent l="0" t="0" r="0" b="0"/>
            <wp:docPr id="1" name="Picture 1" descr="Figure showing scatterplot of redds by emergence date and dewatering flow and lines for Alternative KES Flow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showing scatterplot of redds by emergence date and dewatering flow and lines for Alternative KES Flow options."/>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C9791F9" w14:textId="77777777" w:rsidR="0088230F" w:rsidRDefault="0034694B">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
    <w:sectPr w:rsidR="008823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79200" w14:textId="77777777" w:rsidR="00F01CE8" w:rsidRDefault="0034694B">
      <w:pPr>
        <w:spacing w:after="0"/>
      </w:pPr>
      <w:r>
        <w:separator/>
      </w:r>
    </w:p>
  </w:endnote>
  <w:endnote w:type="continuationSeparator" w:id="0">
    <w:p w14:paraId="7C979202" w14:textId="77777777" w:rsidR="00F01CE8" w:rsidRDefault="00346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791FC" w14:textId="77777777" w:rsidR="0088230F" w:rsidRDefault="0034694B">
      <w:r>
        <w:separator/>
      </w:r>
    </w:p>
  </w:footnote>
  <w:footnote w:type="continuationSeparator" w:id="0">
    <w:p w14:paraId="7C9791FD" w14:textId="77777777" w:rsidR="0088230F" w:rsidRDefault="00346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7E8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0F"/>
    <w:rsid w:val="00297F79"/>
    <w:rsid w:val="0034694B"/>
    <w:rsid w:val="004448EF"/>
    <w:rsid w:val="0046730B"/>
    <w:rsid w:val="00501016"/>
    <w:rsid w:val="006B14FC"/>
    <w:rsid w:val="007E0668"/>
    <w:rsid w:val="00800605"/>
    <w:rsid w:val="0088230F"/>
    <w:rsid w:val="00BC4A10"/>
    <w:rsid w:val="00D102B9"/>
    <w:rsid w:val="00D7742F"/>
    <w:rsid w:val="00E15A87"/>
    <w:rsid w:val="00E835D9"/>
    <w:rsid w:val="00F01C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91C8"/>
  <w15:docId w15:val="{2F70CF75-3F91-4B64-8F48-0856B2F1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00605"/>
    <w:rPr>
      <w:sz w:val="16"/>
      <w:szCs w:val="16"/>
    </w:rPr>
  </w:style>
  <w:style w:type="paragraph" w:styleId="CommentText">
    <w:name w:val="annotation text"/>
    <w:basedOn w:val="Normal"/>
    <w:link w:val="CommentTextChar"/>
    <w:semiHidden/>
    <w:unhideWhenUsed/>
    <w:rsid w:val="00800605"/>
    <w:rPr>
      <w:sz w:val="20"/>
      <w:szCs w:val="20"/>
    </w:rPr>
  </w:style>
  <w:style w:type="character" w:customStyle="1" w:styleId="CommentTextChar">
    <w:name w:val="Comment Text Char"/>
    <w:basedOn w:val="DefaultParagraphFont"/>
    <w:link w:val="CommentText"/>
    <w:semiHidden/>
    <w:rsid w:val="00800605"/>
    <w:rPr>
      <w:sz w:val="20"/>
      <w:szCs w:val="20"/>
    </w:rPr>
  </w:style>
  <w:style w:type="paragraph" w:styleId="CommentSubject">
    <w:name w:val="annotation subject"/>
    <w:basedOn w:val="CommentText"/>
    <w:next w:val="CommentText"/>
    <w:link w:val="CommentSubjectChar"/>
    <w:semiHidden/>
    <w:unhideWhenUsed/>
    <w:rsid w:val="00800605"/>
    <w:rPr>
      <w:b/>
      <w:bCs/>
    </w:rPr>
  </w:style>
  <w:style w:type="character" w:customStyle="1" w:styleId="CommentSubjectChar">
    <w:name w:val="Comment Subject Char"/>
    <w:basedOn w:val="CommentTextChar"/>
    <w:link w:val="CommentSubject"/>
    <w:semiHidden/>
    <w:rsid w:val="008006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cp:lastModifiedBy>Elliott, Lisa H</cp:lastModifiedBy>
  <cp:revision>2</cp:revision>
  <dcterms:created xsi:type="dcterms:W3CDTF">2022-10-06T16:21:00Z</dcterms:created>
  <dcterms:modified xsi:type="dcterms:W3CDTF">2022-10-06T16:21:00Z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October, 2022</vt:lpwstr>
  </property>
  <property fmtid="{D5CDD505-2E9C-101B-9397-08002B2CF9AE}" pid="3" name="output">
    <vt:lpwstr/>
  </property>
</Properties>
</file>